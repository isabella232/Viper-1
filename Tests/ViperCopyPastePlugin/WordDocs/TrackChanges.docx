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5BC39" w14:textId="79F28EFA" w:rsidR="00ED4C3E" w:rsidRDefault="00ED4C3E" w:rsidP="007239EF">
      <w:pPr>
        <w:pStyle w:val="NormalWeb"/>
        <w:rPr>
          <w:color w:val="FF0000"/>
        </w:rPr>
      </w:pPr>
      <w:commentRangeStart w:id="0"/>
      <w:ins w:id="1" w:author="Scott Hall" w:date="2015-09-01T15:50:00Z">
        <w:r>
          <w:rPr>
            <w:color w:val="FF0000"/>
          </w:rPr>
          <w:t>Try to find a sexy image of JP to put in this article, just use content if there is none.</w:t>
        </w:r>
      </w:ins>
      <w:commentRangeEnd w:id="0"/>
      <w:ins w:id="2" w:author="Scott Hall" w:date="2015-09-01T15:51:00Z">
        <w:r w:rsidR="00633AF2">
          <w:rPr>
            <w:rStyle w:val="CommentReference"/>
            <w:rFonts w:asciiTheme="minorHAnsi" w:hAnsiTheme="minorHAnsi" w:cstheme="minorBidi"/>
          </w:rPr>
          <w:commentReference w:id="0"/>
        </w:r>
      </w:ins>
    </w:p>
    <w:p w14:paraId="6CAE8684" w14:textId="1E3DF9C4" w:rsidR="005213C2" w:rsidRDefault="007239EF" w:rsidP="007239EF">
      <w:pPr>
        <w:pStyle w:val="NormalWeb"/>
      </w:pPr>
      <w:r>
        <w:t>We're delighted to announce the launch of our newly designed website! Take a look around and let us know what you think.</w:t>
      </w:r>
    </w:p>
    <w:p w14:paraId="7E6B5D5A" w14:textId="77777777" w:rsidR="007239EF" w:rsidRDefault="007239EF" w:rsidP="007239EF">
      <w:pPr>
        <w:pStyle w:val="NormalWeb"/>
      </w:pPr>
      <w:r>
        <w:t>Our main goals for the website were to make it easier for you to navigate, with a more attractive design and an engaging user experience with enhanced search and navigation. But most of all, we wanted to help you get to know us better and make life easier for you.</w:t>
      </w:r>
    </w:p>
    <w:p w14:paraId="77E93902" w14:textId="77777777" w:rsidR="007239EF" w:rsidRDefault="007239EF" w:rsidP="007239EF">
      <w:pPr>
        <w:pStyle w:val="NormalWeb"/>
      </w:pPr>
      <w:r>
        <w:t>The new website is full of resources to help those who are looking to use Squiz for their digital transformation needs. We'll be regularly updating our content to help you find out about creating digital strategies to help drive g</w:t>
      </w:r>
      <w:bookmarkStart w:id="4" w:name="_GoBack"/>
      <w:bookmarkEnd w:id="4"/>
      <w:r>
        <w:t>rowth and gain a competitive advantage.</w:t>
      </w:r>
    </w:p>
    <w:p w14:paraId="493CF08C" w14:textId="77777777" w:rsidR="007239EF" w:rsidRDefault="007239EF" w:rsidP="007239EF">
      <w:pPr>
        <w:pStyle w:val="NormalWeb"/>
      </w:pPr>
      <w:r>
        <w:t>We hope you find the website engaging, fresh and relevant.</w:t>
      </w:r>
    </w:p>
    <w:p w14:paraId="41E4F736" w14:textId="77777777" w:rsidR="007239EF" w:rsidRDefault="007239EF" w:rsidP="007239EF">
      <w:pPr>
        <w:pStyle w:val="NormalWeb"/>
      </w:pPr>
      <w:r>
        <w:t>Enjoy!</w:t>
      </w:r>
    </w:p>
    <w:sectPr w:rsidR="007239EF" w:rsidSect="0067031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ott Hall" w:date="2015-09-01T15:52:00Z" w:initials="SH">
    <w:p w14:paraId="0F12B378" w14:textId="7F65BC65" w:rsidR="00633AF2" w:rsidRDefault="00633AF2">
      <w:pPr>
        <w:pStyle w:val="CommentText"/>
      </w:pPr>
      <w:ins w:id="3" w:author="Scott Hall" w:date="2015-09-01T15:51:00Z">
        <w:r>
          <w:rPr>
            <w:rStyle w:val="CommentReference"/>
          </w:rPr>
          <w:annotationRef/>
        </w:r>
      </w:ins>
      <w:r>
        <w:t>There is only so much marketing can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EF"/>
    <w:rsid w:val="005213C2"/>
    <w:rsid w:val="00633AF2"/>
    <w:rsid w:val="0067031D"/>
    <w:rsid w:val="007239EF"/>
    <w:rsid w:val="00A7746E"/>
    <w:rsid w:val="00ED4C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9BB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3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3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9E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21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3C2"/>
    <w:rPr>
      <w:rFonts w:ascii="Lucida Grande" w:hAnsi="Lucida Grande" w:cs="Lucida Grande"/>
      <w:sz w:val="18"/>
      <w:szCs w:val="18"/>
    </w:rPr>
  </w:style>
  <w:style w:type="character" w:customStyle="1" w:styleId="Heading1Char">
    <w:name w:val="Heading 1 Char"/>
    <w:basedOn w:val="DefaultParagraphFont"/>
    <w:link w:val="Heading1"/>
    <w:uiPriority w:val="9"/>
    <w:rsid w:val="005213C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13C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13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33AF2"/>
    <w:rPr>
      <w:sz w:val="18"/>
      <w:szCs w:val="18"/>
    </w:rPr>
  </w:style>
  <w:style w:type="paragraph" w:styleId="CommentText">
    <w:name w:val="annotation text"/>
    <w:basedOn w:val="Normal"/>
    <w:link w:val="CommentTextChar"/>
    <w:uiPriority w:val="99"/>
    <w:semiHidden/>
    <w:unhideWhenUsed/>
    <w:rsid w:val="00633AF2"/>
  </w:style>
  <w:style w:type="character" w:customStyle="1" w:styleId="CommentTextChar">
    <w:name w:val="Comment Text Char"/>
    <w:basedOn w:val="DefaultParagraphFont"/>
    <w:link w:val="CommentText"/>
    <w:uiPriority w:val="99"/>
    <w:semiHidden/>
    <w:rsid w:val="00633AF2"/>
  </w:style>
  <w:style w:type="paragraph" w:styleId="CommentSubject">
    <w:name w:val="annotation subject"/>
    <w:basedOn w:val="CommentText"/>
    <w:next w:val="CommentText"/>
    <w:link w:val="CommentSubjectChar"/>
    <w:uiPriority w:val="99"/>
    <w:semiHidden/>
    <w:unhideWhenUsed/>
    <w:rsid w:val="00633AF2"/>
    <w:rPr>
      <w:b/>
      <w:bCs/>
      <w:sz w:val="20"/>
      <w:szCs w:val="20"/>
    </w:rPr>
  </w:style>
  <w:style w:type="character" w:customStyle="1" w:styleId="CommentSubjectChar">
    <w:name w:val="Comment Subject Char"/>
    <w:basedOn w:val="CommentTextChar"/>
    <w:link w:val="CommentSubject"/>
    <w:uiPriority w:val="99"/>
    <w:semiHidden/>
    <w:rsid w:val="00633AF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3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3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9E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21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3C2"/>
    <w:rPr>
      <w:rFonts w:ascii="Lucida Grande" w:hAnsi="Lucida Grande" w:cs="Lucida Grande"/>
      <w:sz w:val="18"/>
      <w:szCs w:val="18"/>
    </w:rPr>
  </w:style>
  <w:style w:type="character" w:customStyle="1" w:styleId="Heading1Char">
    <w:name w:val="Heading 1 Char"/>
    <w:basedOn w:val="DefaultParagraphFont"/>
    <w:link w:val="Heading1"/>
    <w:uiPriority w:val="9"/>
    <w:rsid w:val="005213C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13C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13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33AF2"/>
    <w:rPr>
      <w:sz w:val="18"/>
      <w:szCs w:val="18"/>
    </w:rPr>
  </w:style>
  <w:style w:type="paragraph" w:styleId="CommentText">
    <w:name w:val="annotation text"/>
    <w:basedOn w:val="Normal"/>
    <w:link w:val="CommentTextChar"/>
    <w:uiPriority w:val="99"/>
    <w:semiHidden/>
    <w:unhideWhenUsed/>
    <w:rsid w:val="00633AF2"/>
  </w:style>
  <w:style w:type="character" w:customStyle="1" w:styleId="CommentTextChar">
    <w:name w:val="Comment Text Char"/>
    <w:basedOn w:val="DefaultParagraphFont"/>
    <w:link w:val="CommentText"/>
    <w:uiPriority w:val="99"/>
    <w:semiHidden/>
    <w:rsid w:val="00633AF2"/>
  </w:style>
  <w:style w:type="paragraph" w:styleId="CommentSubject">
    <w:name w:val="annotation subject"/>
    <w:basedOn w:val="CommentText"/>
    <w:next w:val="CommentText"/>
    <w:link w:val="CommentSubjectChar"/>
    <w:uiPriority w:val="99"/>
    <w:semiHidden/>
    <w:unhideWhenUsed/>
    <w:rsid w:val="00633AF2"/>
    <w:rPr>
      <w:b/>
      <w:bCs/>
      <w:sz w:val="20"/>
      <w:szCs w:val="20"/>
    </w:rPr>
  </w:style>
  <w:style w:type="character" w:customStyle="1" w:styleId="CommentSubjectChar">
    <w:name w:val="Comment Subject Char"/>
    <w:basedOn w:val="CommentTextChar"/>
    <w:link w:val="CommentSubject"/>
    <w:uiPriority w:val="99"/>
    <w:semiHidden/>
    <w:rsid w:val="00633A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522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E439C-DE72-8949-B61A-5139366D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121</Words>
  <Characters>692</Characters>
  <Application>Microsoft Macintosh Word</Application>
  <DocSecurity>0</DocSecurity>
  <Lines>5</Lines>
  <Paragraphs>1</Paragraphs>
  <ScaleCrop>false</ScaleCrop>
  <Company>Squiz</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Hall</dc:creator>
  <cp:keywords/>
  <dc:description/>
  <cp:lastModifiedBy>Scott Hall</cp:lastModifiedBy>
  <cp:revision>3</cp:revision>
  <dcterms:created xsi:type="dcterms:W3CDTF">2015-09-01T04:21:00Z</dcterms:created>
  <dcterms:modified xsi:type="dcterms:W3CDTF">2015-09-01T05:52:00Z</dcterms:modified>
</cp:coreProperties>
</file>